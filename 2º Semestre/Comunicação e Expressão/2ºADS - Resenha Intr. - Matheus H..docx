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0CA0" w14:textId="7D26E383" w:rsidR="00ED2292" w:rsidRPr="007E65A7" w:rsidRDefault="00663DF0" w:rsidP="002E5CDB">
      <w:pPr>
        <w:spacing w:line="36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  <w:pPrChange w:id="0" w:author="DOROTEIAPC" w:date="2020-07-03T17:55:00Z">
          <w:pPr>
            <w:spacing w:line="360" w:lineRule="auto"/>
            <w:ind w:left="-284" w:right="-285"/>
            <w:jc w:val="center"/>
          </w:pPr>
        </w:pPrChange>
      </w:pPr>
      <w:ins w:id="1" w:author="DOROTEIAPC" w:date="2020-07-03T17:58:00Z">
        <w:r w:rsidRPr="00663DF0">
          <w:rPr>
            <w:rFonts w:ascii="Arial" w:hAnsi="Arial" w:cs="Arial"/>
            <w:i/>
            <w:iCs/>
            <w:noProof/>
            <w:sz w:val="20"/>
            <w:szCs w:val="20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127FB08D" wp14:editId="1B4ED7E5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358775</wp:posOffset>
                  </wp:positionV>
                  <wp:extent cx="514350" cy="276225"/>
                  <wp:effectExtent l="0" t="0" r="19050" b="28575"/>
                  <wp:wrapNone/>
                  <wp:docPr id="21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A617B" w14:textId="79BFC90B" w:rsidR="00663DF0" w:rsidRPr="00663DF0" w:rsidRDefault="00663DF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</w:rPr>
                              </w:pPr>
                              <w:r w:rsidRPr="00663DF0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highlight w:val="yellow"/>
                                </w:rPr>
                                <w:t>7,0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7FB08D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left:0;text-align:left;margin-left:35.55pt;margin-top:28.25pt;width:40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">
                  <v:textbox>
                    <w:txbxContent>
                      <w:p w14:paraId="3F5A617B" w14:textId="79BFC90B" w:rsidR="00663DF0" w:rsidRPr="00663DF0" w:rsidRDefault="00663DF0">
                        <w:pPr>
                          <w:rPr>
                            <w:rFonts w:ascii="Arial" w:hAnsi="Arial" w:cs="Arial"/>
                            <w:b/>
                            <w:bCs/>
                            <w:color w:val="C00000"/>
                          </w:rPr>
                        </w:pPr>
                        <w:r w:rsidRPr="00663DF0">
                          <w:rPr>
                            <w:rFonts w:ascii="Arial" w:hAnsi="Arial" w:cs="Arial"/>
                            <w:b/>
                            <w:bCs/>
                            <w:color w:val="C00000"/>
                            <w:highlight w:val="yellow"/>
                          </w:rPr>
                          <w:t>7,0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6C3F4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FBE868E" wp14:editId="15AEFE29">
            <wp:simplePos x="0" y="0"/>
            <wp:positionH relativeFrom="margin">
              <wp:posOffset>5072380</wp:posOffset>
            </wp:positionH>
            <wp:positionV relativeFrom="paragraph">
              <wp:posOffset>-952500</wp:posOffset>
            </wp:positionV>
            <wp:extent cx="762000" cy="6324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3F4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B5D0335" wp14:editId="2D1196A0">
            <wp:simplePos x="0" y="0"/>
            <wp:positionH relativeFrom="column">
              <wp:posOffset>-264795</wp:posOffset>
            </wp:positionH>
            <wp:positionV relativeFrom="paragraph">
              <wp:posOffset>-995045</wp:posOffset>
            </wp:positionV>
            <wp:extent cx="1226820" cy="685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65A7">
        <w:rPr>
          <w:rFonts w:ascii="Arial" w:hAnsi="Arial" w:cs="Arial"/>
          <w:b/>
          <w:bCs/>
          <w:sz w:val="24"/>
          <w:szCs w:val="24"/>
        </w:rPr>
        <w:t xml:space="preserve">A CONTRIBUIÇÃO DOS </w:t>
      </w:r>
      <w:commentRangeStart w:id="2"/>
      <w:r w:rsidR="007E65A7">
        <w:rPr>
          <w:rFonts w:ascii="Arial" w:hAnsi="Arial" w:cs="Arial"/>
          <w:b/>
          <w:bCs/>
          <w:sz w:val="24"/>
          <w:szCs w:val="24"/>
        </w:rPr>
        <w:t>JOGOS ELETRÔNICOS PARA O ENSINO</w:t>
      </w:r>
    </w:p>
    <w:p w14:paraId="6364BDED" w14:textId="20E49B4F" w:rsidR="00ED2292" w:rsidRDefault="00ED2292" w:rsidP="002E5CDB">
      <w:pPr>
        <w:spacing w:line="360" w:lineRule="auto"/>
        <w:ind w:right="-1"/>
        <w:jc w:val="center"/>
        <w:rPr>
          <w:rFonts w:ascii="Arial" w:hAnsi="Arial" w:cs="Arial"/>
          <w:i/>
          <w:iCs/>
          <w:sz w:val="20"/>
          <w:szCs w:val="20"/>
        </w:rPr>
        <w:pPrChange w:id="3" w:author="DOROTEIAPC" w:date="2020-07-03T17:55:00Z">
          <w:pPr>
            <w:spacing w:line="360" w:lineRule="auto"/>
            <w:ind w:left="-284" w:right="-285"/>
            <w:jc w:val="center"/>
          </w:pPr>
        </w:pPrChange>
      </w:pPr>
    </w:p>
    <w:p w14:paraId="2BF32C66" w14:textId="3A9CC308" w:rsidR="00ED2292" w:rsidRPr="00ED2292" w:rsidRDefault="00684EB6" w:rsidP="002E5CDB">
      <w:pPr>
        <w:spacing w:line="360" w:lineRule="auto"/>
        <w:ind w:right="-1"/>
        <w:jc w:val="center"/>
        <w:rPr>
          <w:rFonts w:ascii="Arial" w:hAnsi="Arial" w:cs="Arial"/>
          <w:i/>
          <w:iCs/>
          <w:sz w:val="20"/>
          <w:szCs w:val="20"/>
        </w:rPr>
        <w:pPrChange w:id="4" w:author="DOROTEIAPC" w:date="2020-07-03T17:55:00Z">
          <w:pPr>
            <w:spacing w:line="360" w:lineRule="auto"/>
            <w:ind w:left="-284" w:right="-284"/>
            <w:jc w:val="center"/>
          </w:pPr>
        </w:pPrChange>
      </w:pPr>
      <w:r w:rsidRPr="00ED2292">
        <w:rPr>
          <w:rFonts w:ascii="Arial" w:hAnsi="Arial" w:cs="Arial"/>
          <w:i/>
          <w:iCs/>
          <w:sz w:val="20"/>
          <w:szCs w:val="20"/>
        </w:rPr>
        <w:t>Matheus Henrique de Oliveira Querido</w:t>
      </w:r>
    </w:p>
    <w:p w14:paraId="47C01428" w14:textId="4688C928" w:rsidR="00684EB6" w:rsidRPr="00ED2292" w:rsidRDefault="00684EB6" w:rsidP="002E5CDB">
      <w:pPr>
        <w:spacing w:line="360" w:lineRule="auto"/>
        <w:ind w:right="-1"/>
        <w:jc w:val="center"/>
        <w:rPr>
          <w:rFonts w:ascii="Arial" w:hAnsi="Arial" w:cs="Arial"/>
          <w:i/>
          <w:iCs/>
          <w:sz w:val="20"/>
          <w:szCs w:val="20"/>
        </w:rPr>
        <w:pPrChange w:id="5" w:author="DOROTEIAPC" w:date="2020-07-03T17:55:00Z">
          <w:pPr>
            <w:spacing w:line="360" w:lineRule="auto"/>
            <w:ind w:left="-284" w:right="-284"/>
            <w:jc w:val="center"/>
          </w:pPr>
        </w:pPrChange>
      </w:pPr>
      <w:r w:rsidRPr="00ED2292">
        <w:rPr>
          <w:rFonts w:ascii="Arial" w:hAnsi="Arial" w:cs="Arial"/>
          <w:i/>
          <w:iCs/>
          <w:sz w:val="20"/>
          <w:szCs w:val="20"/>
        </w:rPr>
        <w:t>Faculdade de Tecnologia de Guaratinguetá</w:t>
      </w:r>
    </w:p>
    <w:p w14:paraId="5AC5B51F" w14:textId="66528748" w:rsidR="00684EB6" w:rsidRPr="00ED2292" w:rsidRDefault="00663DF0" w:rsidP="002E5CDB">
      <w:pPr>
        <w:spacing w:line="360" w:lineRule="auto"/>
        <w:ind w:right="-1"/>
        <w:jc w:val="center"/>
        <w:rPr>
          <w:rFonts w:ascii="Arial" w:hAnsi="Arial" w:cs="Arial"/>
          <w:i/>
          <w:iCs/>
          <w:color w:val="000000" w:themeColor="text1"/>
          <w:sz w:val="20"/>
          <w:szCs w:val="20"/>
        </w:rPr>
        <w:pPrChange w:id="6" w:author="DOROTEIAPC" w:date="2020-07-03T17:55:00Z">
          <w:pPr>
            <w:spacing w:line="360" w:lineRule="auto"/>
            <w:ind w:left="-284" w:right="-284"/>
            <w:jc w:val="center"/>
          </w:pPr>
        </w:pPrChange>
      </w:pPr>
      <w:r>
        <w:fldChar w:fldCharType="begin"/>
      </w:r>
      <w:r>
        <w:instrText xml:space="preserve"> HYPERLINK "mailto:matheus.querido@fatec.sp.gov.br" </w:instrText>
      </w:r>
      <w:r>
        <w:fldChar w:fldCharType="separate"/>
      </w:r>
      <w:r w:rsidR="00684EB6" w:rsidRPr="00ED2292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matheus.querido@fatec.sp.gov.br</w:t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fldChar w:fldCharType="end"/>
      </w:r>
    </w:p>
    <w:p w14:paraId="6AD11432" w14:textId="19D05557" w:rsidR="00684EB6" w:rsidRPr="00ED2292" w:rsidRDefault="00684EB6" w:rsidP="002E5CDB">
      <w:pPr>
        <w:spacing w:line="360" w:lineRule="auto"/>
        <w:ind w:right="-1"/>
        <w:jc w:val="center"/>
        <w:rPr>
          <w:rFonts w:ascii="Arial" w:hAnsi="Arial" w:cs="Arial"/>
          <w:sz w:val="20"/>
          <w:szCs w:val="20"/>
        </w:rPr>
        <w:pPrChange w:id="7" w:author="DOROTEIAPC" w:date="2020-07-03T17:55:00Z">
          <w:pPr>
            <w:spacing w:line="360" w:lineRule="auto"/>
            <w:ind w:left="-284" w:right="-285"/>
            <w:jc w:val="center"/>
          </w:pPr>
        </w:pPrChange>
      </w:pPr>
    </w:p>
    <w:p w14:paraId="44547B73" w14:textId="5520655F" w:rsidR="00684EB6" w:rsidRDefault="00ED2292" w:rsidP="002E5CDB">
      <w:pPr>
        <w:spacing w:line="360" w:lineRule="auto"/>
        <w:ind w:right="-1"/>
        <w:jc w:val="both"/>
        <w:rPr>
          <w:rFonts w:ascii="Arial" w:hAnsi="Arial" w:cs="Arial"/>
        </w:rPr>
        <w:pPrChange w:id="8" w:author="DOROTEIAPC" w:date="2020-07-03T17:55:00Z">
          <w:pPr>
            <w:spacing w:line="360" w:lineRule="auto"/>
            <w:ind w:left="-284" w:right="-284"/>
            <w:jc w:val="both"/>
          </w:pPr>
        </w:pPrChange>
      </w:pPr>
      <w:r w:rsidRPr="00ED2292">
        <w:rPr>
          <w:rFonts w:ascii="Arial" w:hAnsi="Arial" w:cs="Arial"/>
        </w:rPr>
        <w:t xml:space="preserve">SANTANA, Leovigildo Samuel. </w:t>
      </w:r>
      <w:r w:rsidRPr="00ED2292">
        <w:rPr>
          <w:rFonts w:ascii="Arial" w:hAnsi="Arial" w:cs="Arial"/>
          <w:b/>
          <w:bCs/>
        </w:rPr>
        <w:t>OS JOGOS ELETRÔNICOS NA ERA DO ALUNO VIRTUAL: BRINCAR E APRENDER.</w:t>
      </w:r>
      <w:r w:rsidRPr="00ED2292">
        <w:rPr>
          <w:rFonts w:ascii="Arial" w:hAnsi="Arial" w:cs="Arial"/>
        </w:rPr>
        <w:t xml:space="preserve"> Presidente Prudente: FAPREV/ UNIESP, 2013, 8 páginas.</w:t>
      </w:r>
    </w:p>
    <w:commentRangeEnd w:id="2"/>
    <w:p w14:paraId="45818671" w14:textId="41932B51" w:rsidR="006E7392" w:rsidRDefault="002E5CDB" w:rsidP="002E5CDB">
      <w:pPr>
        <w:spacing w:line="360" w:lineRule="auto"/>
        <w:ind w:right="-1"/>
        <w:jc w:val="both"/>
        <w:rPr>
          <w:rFonts w:ascii="Arial" w:hAnsi="Arial" w:cs="Arial"/>
        </w:rPr>
        <w:pPrChange w:id="9" w:author="DOROTEIAPC" w:date="2020-07-03T17:55:00Z">
          <w:pPr>
            <w:spacing w:line="360" w:lineRule="auto"/>
            <w:ind w:left="-284" w:right="-284"/>
            <w:jc w:val="both"/>
          </w:pPr>
        </w:pPrChange>
      </w:pPr>
      <w:r>
        <w:rPr>
          <w:rStyle w:val="Refdecomentrio"/>
        </w:rPr>
        <w:commentReference w:id="2"/>
      </w:r>
    </w:p>
    <w:p w14:paraId="17AAD6B3" w14:textId="66DA0870" w:rsidR="00C414ED" w:rsidRDefault="00C414ED" w:rsidP="002E5CDB">
      <w:pPr>
        <w:spacing w:line="360" w:lineRule="auto"/>
        <w:ind w:firstLine="709"/>
        <w:jc w:val="both"/>
        <w:rPr>
          <w:rFonts w:ascii="Arial" w:hAnsi="Arial" w:cs="Arial"/>
        </w:rPr>
        <w:pPrChange w:id="10" w:author="DOROTEIAPC" w:date="2020-07-03T17:53:00Z">
          <w:pPr>
            <w:spacing w:line="360" w:lineRule="auto"/>
            <w:ind w:left="-284" w:right="-284" w:firstLine="709"/>
            <w:jc w:val="both"/>
          </w:pPr>
        </w:pPrChange>
      </w:pPr>
      <w:r>
        <w:rPr>
          <w:rFonts w:ascii="Arial" w:hAnsi="Arial" w:cs="Arial"/>
        </w:rPr>
        <w:t xml:space="preserve">A obra em questão aponta um estudo que professores de uma determinada escola pública realizaram, utilizando como base o jogo </w:t>
      </w:r>
      <w:proofErr w:type="spellStart"/>
      <w:r>
        <w:rPr>
          <w:rFonts w:ascii="Arial" w:hAnsi="Arial" w:cs="Arial"/>
        </w:rPr>
        <w:t>Call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Duty</w:t>
      </w:r>
      <w:proofErr w:type="spellEnd"/>
      <w:r>
        <w:rPr>
          <w:rFonts w:ascii="Arial" w:hAnsi="Arial" w:cs="Arial"/>
        </w:rPr>
        <w:t xml:space="preserve">, também conhecido como COD. O objetivo desse estudo era descobrir se é possível utilizar jogos eletrônicos dentro do ensino, visto que é algo que está em alta com os jovens. Utilizar dessa ferramenta para incentivar o ensino pode ser uma ótima maneira de estimular os estudos, </w:t>
      </w:r>
      <w:r w:rsidR="008D3C3F">
        <w:rPr>
          <w:rFonts w:ascii="Arial" w:hAnsi="Arial" w:cs="Arial"/>
        </w:rPr>
        <w:t xml:space="preserve">em virtude de que </w:t>
      </w:r>
      <w:r>
        <w:rPr>
          <w:rFonts w:ascii="Arial" w:hAnsi="Arial" w:cs="Arial"/>
        </w:rPr>
        <w:t xml:space="preserve">atualmente os jogos eletrônicos </w:t>
      </w:r>
      <w:r w:rsidR="008D3C3F">
        <w:rPr>
          <w:rFonts w:ascii="Arial" w:hAnsi="Arial" w:cs="Arial"/>
        </w:rPr>
        <w:t xml:space="preserve">vem crescendo e aparecendo cada vez mais entre os </w:t>
      </w:r>
      <w:r w:rsidR="008D3C3F" w:rsidRPr="00717110">
        <w:rPr>
          <w:rFonts w:ascii="Arial" w:hAnsi="Arial" w:cs="Arial"/>
        </w:rPr>
        <w:t>estudantes</w:t>
      </w:r>
      <w:r w:rsidR="008D3C3F">
        <w:rPr>
          <w:rFonts w:ascii="Arial" w:hAnsi="Arial" w:cs="Arial"/>
        </w:rPr>
        <w:t>.</w:t>
      </w:r>
    </w:p>
    <w:p w14:paraId="7601ED74" w14:textId="577935F0" w:rsidR="00717110" w:rsidRDefault="00717110" w:rsidP="002E5CDB">
      <w:pPr>
        <w:spacing w:line="360" w:lineRule="auto"/>
        <w:ind w:right="-1" w:firstLine="709"/>
        <w:jc w:val="both"/>
        <w:rPr>
          <w:rFonts w:ascii="Arial" w:hAnsi="Arial" w:cs="Arial"/>
        </w:rPr>
        <w:pPrChange w:id="11" w:author="DOROTEIAPC" w:date="2020-07-03T17:55:00Z">
          <w:pPr>
            <w:spacing w:line="360" w:lineRule="auto"/>
            <w:ind w:left="-284" w:right="-284" w:firstLine="709"/>
            <w:jc w:val="both"/>
          </w:pPr>
        </w:pPrChange>
      </w:pPr>
      <w:r>
        <w:rPr>
          <w:rFonts w:ascii="Arial" w:hAnsi="Arial" w:cs="Arial"/>
        </w:rPr>
        <w:t>O jogo em questão foi escolhido por retratar a Segunda Guerra Mundial e por ser um dos jogos que melhor representam como ela ocorreu. É dito que enquanto os jovens estão jogando, eles estão desenvolvendo uma série de habilidades sensoriais e espaciais</w:t>
      </w:r>
      <w:r w:rsidR="002F66F1">
        <w:rPr>
          <w:rFonts w:ascii="Arial" w:hAnsi="Arial" w:cs="Arial"/>
        </w:rPr>
        <w:t>. Para ocorrer o ensino, foram propostos alguns objetivos, como avaliar o conhecimento dos alunos, estimular o desenvolvimento de uma aprendizagem cooperativa, estimular os professores a buscar novas estratégias de ensino, entre outras.</w:t>
      </w:r>
    </w:p>
    <w:p w14:paraId="601729A1" w14:textId="6E5E84E1" w:rsidR="00426FB3" w:rsidRDefault="00426FB3" w:rsidP="002E5CDB">
      <w:pPr>
        <w:spacing w:line="360" w:lineRule="auto"/>
        <w:ind w:right="-1" w:firstLine="709"/>
        <w:jc w:val="both"/>
        <w:rPr>
          <w:rFonts w:ascii="Arial" w:hAnsi="Arial" w:cs="Arial"/>
        </w:rPr>
        <w:pPrChange w:id="12" w:author="DOROTEIAPC" w:date="2020-07-03T17:55:00Z">
          <w:pPr>
            <w:spacing w:line="360" w:lineRule="auto"/>
            <w:ind w:left="-284" w:right="-284" w:firstLine="709"/>
            <w:jc w:val="both"/>
          </w:pPr>
        </w:pPrChange>
      </w:pPr>
      <w:r>
        <w:rPr>
          <w:rFonts w:ascii="Arial" w:hAnsi="Arial" w:cs="Arial"/>
        </w:rPr>
        <w:t>De acordo com Marcos Noé</w:t>
      </w:r>
      <w:ins w:id="13" w:author="DOROTEIAPC" w:date="2020-07-03T17:56:00Z">
        <w:r w:rsidR="002E5CDB">
          <w:rPr>
            <w:rFonts w:ascii="Arial" w:hAnsi="Arial" w:cs="Arial"/>
          </w:rPr>
          <w:t xml:space="preserve"> (Ano da publicação)</w:t>
        </w:r>
      </w:ins>
      <w:r>
        <w:rPr>
          <w:rFonts w:ascii="Arial" w:hAnsi="Arial" w:cs="Arial"/>
        </w:rPr>
        <w:t>, integrante da equipe Brasil Escola e graduado em matemática</w:t>
      </w:r>
      <w:r w:rsidR="00595360">
        <w:rPr>
          <w:rFonts w:ascii="Arial" w:hAnsi="Arial" w:cs="Arial"/>
        </w:rPr>
        <w:t>, a utilização de jogos em sala de aula pode ajudar no entendimento do aluno e ajudar aqueles que possuem alguma dificuldade de se comunicar com os outros a socializarem. Porém, é necessário estabelecer regras e objetivos para que os alunos não encarem esse tipo de atividade</w:t>
      </w:r>
      <w:r w:rsidR="00A17659">
        <w:rPr>
          <w:rFonts w:ascii="Arial" w:hAnsi="Arial" w:cs="Arial"/>
        </w:rPr>
        <w:t xml:space="preserve"> como algo que não precisa de atenção, podendo criar uma conduta de indisciplina. Os alunos precisam argumentar, participar e propor soluções, sempre participando ativamente.</w:t>
      </w:r>
    </w:p>
    <w:p w14:paraId="6A8D526F" w14:textId="3B1CA6D9" w:rsidR="00F0308D" w:rsidDel="002E5CDB" w:rsidRDefault="00F0308D" w:rsidP="002E5CDB">
      <w:pPr>
        <w:spacing w:line="360" w:lineRule="auto"/>
        <w:ind w:right="-1" w:firstLine="709"/>
        <w:jc w:val="both"/>
        <w:rPr>
          <w:del w:id="14" w:author="DOROTEIAPC" w:date="2020-07-03T17:56:00Z"/>
          <w:rFonts w:ascii="Arial" w:hAnsi="Arial" w:cs="Arial"/>
        </w:rPr>
        <w:pPrChange w:id="15" w:author="DOROTEIAPC" w:date="2020-07-03T17:55:00Z">
          <w:pPr>
            <w:spacing w:line="360" w:lineRule="auto"/>
            <w:ind w:left="-284" w:right="-284" w:firstLine="709"/>
            <w:jc w:val="both"/>
          </w:pPr>
        </w:pPrChange>
      </w:pPr>
    </w:p>
    <w:p w14:paraId="05C9BBBB" w14:textId="55399717" w:rsidR="00F0308D" w:rsidDel="002E5CDB" w:rsidRDefault="00F0308D" w:rsidP="002E5CDB">
      <w:pPr>
        <w:spacing w:line="360" w:lineRule="auto"/>
        <w:ind w:right="-1" w:firstLine="709"/>
        <w:jc w:val="both"/>
        <w:rPr>
          <w:del w:id="16" w:author="DOROTEIAPC" w:date="2020-07-03T17:56:00Z"/>
          <w:rFonts w:ascii="Arial" w:hAnsi="Arial" w:cs="Arial"/>
        </w:rPr>
        <w:pPrChange w:id="17" w:author="DOROTEIAPC" w:date="2020-07-03T17:55:00Z">
          <w:pPr>
            <w:spacing w:line="360" w:lineRule="auto"/>
            <w:ind w:left="-284" w:right="-284" w:firstLine="709"/>
            <w:jc w:val="both"/>
          </w:pPr>
        </w:pPrChange>
      </w:pPr>
    </w:p>
    <w:p w14:paraId="0D7358F4" w14:textId="4AA06183" w:rsidR="006E7392" w:rsidRDefault="002F66F1" w:rsidP="002E5CDB">
      <w:pPr>
        <w:spacing w:line="360" w:lineRule="auto"/>
        <w:ind w:right="-1" w:firstLine="709"/>
        <w:jc w:val="both"/>
        <w:rPr>
          <w:rFonts w:ascii="Arial" w:hAnsi="Arial" w:cs="Arial"/>
        </w:rPr>
        <w:pPrChange w:id="18" w:author="DOROTEIAPC" w:date="2020-07-03T17:55:00Z">
          <w:pPr>
            <w:spacing w:line="360" w:lineRule="auto"/>
            <w:ind w:left="-284" w:right="-284" w:firstLine="709"/>
            <w:jc w:val="both"/>
          </w:pPr>
        </w:pPrChange>
      </w:pPr>
      <w:r>
        <w:rPr>
          <w:rFonts w:ascii="Arial" w:hAnsi="Arial" w:cs="Arial"/>
        </w:rPr>
        <w:t>Explorar essa maneira de ensino é algo</w:t>
      </w:r>
      <w:r w:rsidR="0033089C">
        <w:rPr>
          <w:rFonts w:ascii="Arial" w:hAnsi="Arial" w:cs="Arial"/>
        </w:rPr>
        <w:t xml:space="preserve"> que pode fazer uma grande diferença. Como foi citado anteriormente, os jogos eletrônicos estão cada vez mais aparecendo em nosso cotidiano, e utilizar isso como uma maneira de aprendizado pode trazer ótimos resultados, já que os </w:t>
      </w:r>
      <w:r w:rsidR="00CE619F">
        <w:rPr>
          <w:rFonts w:ascii="Arial" w:hAnsi="Arial" w:cs="Arial"/>
        </w:rPr>
        <w:t>jogos ajudam a desenvolver uma série de habilidades diferentes, além de ajudar na criatividade e reflexos dos jogadores. Por esses e vários outros motivos, utilizar essa ferramenta como método de ensino pode ajudar a criar uma nova maneira de ensinar os alunos, fazendo a junção da diversão e do aprendizado. É necessário nos adequarmos á evolução da tecnologia e reinventarmos as maneiras de ensinar os alunos.</w:t>
      </w:r>
    </w:p>
    <w:p w14:paraId="6D050922" w14:textId="65A14199" w:rsidR="00F0308D" w:rsidRDefault="00F0308D" w:rsidP="002E5CDB">
      <w:pPr>
        <w:spacing w:line="360" w:lineRule="auto"/>
        <w:ind w:right="-1" w:firstLine="709"/>
        <w:jc w:val="both"/>
        <w:rPr>
          <w:rFonts w:ascii="Arial" w:hAnsi="Arial" w:cs="Arial"/>
        </w:rPr>
        <w:pPrChange w:id="19" w:author="DOROTEIAPC" w:date="2020-07-03T17:55:00Z">
          <w:pPr>
            <w:spacing w:line="360" w:lineRule="auto"/>
            <w:ind w:right="-284"/>
            <w:jc w:val="both"/>
          </w:pPr>
        </w:pPrChange>
      </w:pPr>
    </w:p>
    <w:p w14:paraId="765E7BB9" w14:textId="760D7724" w:rsidR="00F0308D" w:rsidRPr="00F0308D" w:rsidRDefault="00F0308D" w:rsidP="002E5CDB">
      <w:pPr>
        <w:spacing w:line="360" w:lineRule="auto"/>
        <w:ind w:right="-284"/>
        <w:jc w:val="both"/>
        <w:rPr>
          <w:rFonts w:ascii="Arial" w:hAnsi="Arial" w:cs="Arial"/>
          <w:b/>
          <w:bCs/>
        </w:rPr>
      </w:pPr>
      <w:r w:rsidRPr="00F0308D">
        <w:rPr>
          <w:rFonts w:ascii="Arial" w:hAnsi="Arial" w:cs="Arial"/>
          <w:b/>
          <w:bCs/>
        </w:rPr>
        <w:t>Referências</w:t>
      </w:r>
    </w:p>
    <w:p w14:paraId="7DA09437" w14:textId="70590F99" w:rsidR="00F0308D" w:rsidRPr="00F0308D" w:rsidRDefault="00F0308D" w:rsidP="002E5CDB">
      <w:pPr>
        <w:spacing w:line="360" w:lineRule="auto"/>
        <w:ind w:right="-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NOÉ, Marcos. </w:t>
      </w:r>
      <w:r w:rsidRPr="00F0308D">
        <w:rPr>
          <w:rFonts w:ascii="Arial" w:hAnsi="Arial" w:cs="Arial"/>
          <w:b/>
          <w:bCs/>
        </w:rPr>
        <w:t>A IMPORTÂNCIA DOS JOGOS NO ENSINO DA MATEMÁTICA</w:t>
      </w:r>
      <w:r>
        <w:rPr>
          <w:rFonts w:ascii="Arial" w:hAnsi="Arial" w:cs="Arial"/>
          <w:b/>
          <w:bCs/>
        </w:rPr>
        <w:t>.</w:t>
      </w:r>
      <w:r w:rsidRPr="002E5CDB">
        <w:rPr>
          <w:rFonts w:ascii="Arial" w:hAnsi="Arial" w:cs="Arial"/>
          <w:rPrChange w:id="20" w:author="DOROTEIAPC" w:date="2020-07-03T17:57:00Z">
            <w:rPr>
              <w:rFonts w:ascii="Arial" w:hAnsi="Arial" w:cs="Arial"/>
              <w:b/>
              <w:bCs/>
            </w:rPr>
          </w:rPrChange>
        </w:rPr>
        <w:t xml:space="preserve"> </w:t>
      </w:r>
      <w:ins w:id="21" w:author="DOROTEIAPC" w:date="2020-07-03T17:57:00Z">
        <w:r w:rsidR="002E5CDB" w:rsidRPr="002E5CDB">
          <w:rPr>
            <w:rFonts w:ascii="Arial" w:hAnsi="Arial" w:cs="Arial"/>
            <w:rPrChange w:id="22" w:author="DOROTEIAPC" w:date="2020-07-03T17:57:00Z">
              <w:rPr>
                <w:rFonts w:ascii="Arial" w:hAnsi="Arial" w:cs="Arial"/>
                <w:b/>
                <w:bCs/>
              </w:rPr>
            </w:rPrChange>
          </w:rPr>
          <w:t xml:space="preserve">Canal do Educador. Disponível em: </w:t>
        </w:r>
      </w:ins>
      <w:ins w:id="23" w:author="DOROTEIAPC" w:date="2020-07-03T17:58:00Z">
        <w:r w:rsidR="002E5CDB">
          <w:rPr>
            <w:rFonts w:ascii="Arial" w:hAnsi="Arial" w:cs="Arial"/>
          </w:rPr>
          <w:fldChar w:fldCharType="begin"/>
        </w:r>
        <w:r w:rsidR="002E5CDB">
          <w:rPr>
            <w:rFonts w:ascii="Arial" w:hAnsi="Arial" w:cs="Arial"/>
          </w:rPr>
          <w:instrText xml:space="preserve"> HYPERLINK "</w:instrText>
        </w:r>
      </w:ins>
      <w:r w:rsidR="002E5CDB" w:rsidRPr="00F0308D">
        <w:rPr>
          <w:rFonts w:ascii="Arial" w:hAnsi="Arial" w:cs="Arial"/>
        </w:rPr>
        <w:instrText>https://educador.brasilescola.uol.com.br/estrategias-ensino/a-importancia-dos-jogos-no-ensino-matematica.htm</w:instrText>
      </w:r>
      <w:ins w:id="24" w:author="DOROTEIAPC" w:date="2020-07-03T17:58:00Z">
        <w:r w:rsidR="002E5CDB">
          <w:rPr>
            <w:rFonts w:ascii="Arial" w:hAnsi="Arial" w:cs="Arial"/>
          </w:rPr>
          <w:instrText xml:space="preserve">" </w:instrText>
        </w:r>
        <w:r w:rsidR="002E5CDB">
          <w:rPr>
            <w:rFonts w:ascii="Arial" w:hAnsi="Arial" w:cs="Arial"/>
          </w:rPr>
          <w:fldChar w:fldCharType="separate"/>
        </w:r>
      </w:ins>
      <w:r w:rsidR="002E5CDB" w:rsidRPr="00BA626E">
        <w:rPr>
          <w:rStyle w:val="Hyperlink"/>
          <w:rFonts w:ascii="Arial" w:hAnsi="Arial" w:cs="Arial"/>
        </w:rPr>
        <w:t>https://educador.brasilescola.uol.com.br/estrategias-ensino/a-importancia-dos-jogos-no-ensino-matematica.htm</w:t>
      </w:r>
      <w:ins w:id="25" w:author="DOROTEIAPC" w:date="2020-07-03T17:58:00Z">
        <w:r w:rsidR="002E5CDB">
          <w:rPr>
            <w:rFonts w:ascii="Arial" w:hAnsi="Arial" w:cs="Arial"/>
          </w:rPr>
          <w:fldChar w:fldCharType="end"/>
        </w:r>
        <w:r w:rsidR="002E5CDB">
          <w:rPr>
            <w:rFonts w:ascii="Arial" w:hAnsi="Arial" w:cs="Arial"/>
          </w:rPr>
          <w:t>. Acesso em: coloque a data em que acessou o site.</w:t>
        </w:r>
      </w:ins>
    </w:p>
    <w:p w14:paraId="0D12498A" w14:textId="119BD959" w:rsidR="007E65A7" w:rsidRDefault="007E65A7" w:rsidP="002E5CDB">
      <w:pPr>
        <w:spacing w:line="360" w:lineRule="auto"/>
        <w:ind w:right="-285"/>
        <w:jc w:val="both"/>
        <w:rPr>
          <w:rFonts w:ascii="Arial" w:hAnsi="Arial" w:cs="Arial"/>
        </w:rPr>
        <w:pPrChange w:id="26" w:author="DOROTEIAPC" w:date="2020-07-03T17:52:00Z">
          <w:pPr>
            <w:spacing w:line="360" w:lineRule="auto"/>
            <w:ind w:left="-284" w:right="-285"/>
            <w:jc w:val="both"/>
          </w:pPr>
        </w:pPrChange>
      </w:pPr>
    </w:p>
    <w:p w14:paraId="22EDF73D" w14:textId="77777777" w:rsidR="007E65A7" w:rsidRPr="00ED2292" w:rsidRDefault="007E65A7" w:rsidP="002E5CDB">
      <w:pPr>
        <w:spacing w:line="360" w:lineRule="auto"/>
        <w:ind w:right="-284"/>
        <w:jc w:val="both"/>
        <w:rPr>
          <w:rFonts w:ascii="Arial" w:hAnsi="Arial" w:cs="Arial"/>
        </w:rPr>
        <w:pPrChange w:id="27" w:author="DOROTEIAPC" w:date="2020-07-03T17:53:00Z">
          <w:pPr>
            <w:spacing w:line="360" w:lineRule="auto"/>
            <w:ind w:left="-284" w:right="-284" w:firstLine="709"/>
            <w:jc w:val="both"/>
          </w:pPr>
        </w:pPrChange>
      </w:pPr>
    </w:p>
    <w:sectPr w:rsidR="007E65A7" w:rsidRPr="00ED2292" w:rsidSect="006C3F42">
      <w:headerReference w:type="default" r:id="rId12"/>
      <w:footerReference w:type="default" r:id="rId13"/>
      <w:pgSz w:w="11906" w:h="16838"/>
      <w:pgMar w:top="1985" w:right="1701" w:bottom="1417" w:left="1701" w:header="566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DOROTEIAPC" w:date="2020-07-03T17:49:00Z" w:initials="D">
    <w:p w14:paraId="1D19AAD9" w14:textId="77777777" w:rsidR="002E5CDB" w:rsidRDefault="002E5CDB">
      <w:pPr>
        <w:pStyle w:val="Textodecomentrio"/>
      </w:pPr>
      <w:r>
        <w:rPr>
          <w:rStyle w:val="Refdecomentrio"/>
        </w:rPr>
        <w:annotationRef/>
      </w:r>
      <w:r>
        <w:t>Estes parágrafos devem ter espaçamento entre linhas simples, sem espaçamentos antes ou depois.</w:t>
      </w:r>
    </w:p>
    <w:p w14:paraId="52089FAC" w14:textId="77777777" w:rsidR="002E5CDB" w:rsidRDefault="002E5CDB">
      <w:pPr>
        <w:pStyle w:val="Textodecomentrio"/>
      </w:pPr>
    </w:p>
    <w:p w14:paraId="770D1D9F" w14:textId="77777777" w:rsidR="002E5CDB" w:rsidRDefault="002E5CDB">
      <w:pPr>
        <w:pStyle w:val="Textodecomentrio"/>
      </w:pPr>
      <w:r>
        <w:t xml:space="preserve">Conforme modelo: </w:t>
      </w:r>
    </w:p>
    <w:p w14:paraId="37FD61C9" w14:textId="35F949A7" w:rsidR="002E5CDB" w:rsidRDefault="002E5CDB">
      <w:pPr>
        <w:pStyle w:val="Textodecomentrio"/>
      </w:pP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b/>
          <w:bCs/>
        </w:rPr>
        <w:t xml:space="preserve">margens </w:t>
      </w:r>
      <w:r>
        <w:rPr>
          <w:rFonts w:ascii="Arial" w:hAnsi="Arial" w:cs="Arial"/>
        </w:rPr>
        <w:t>devem ter: 2,5cm (</w:t>
      </w:r>
      <w:r>
        <w:rPr>
          <w:rFonts w:ascii="Arial" w:hAnsi="Arial" w:cs="Arial"/>
          <w:b/>
          <w:bCs/>
        </w:rPr>
        <w:t>superior</w:t>
      </w:r>
      <w:r>
        <w:rPr>
          <w:rFonts w:ascii="Arial" w:hAnsi="Arial" w:cs="Arial"/>
        </w:rPr>
        <w:t>), 2cm (</w:t>
      </w:r>
      <w:r>
        <w:rPr>
          <w:rFonts w:ascii="Arial" w:hAnsi="Arial" w:cs="Arial"/>
          <w:b/>
          <w:bCs/>
        </w:rPr>
        <w:t>inferior</w:t>
      </w:r>
      <w:r>
        <w:rPr>
          <w:rFonts w:ascii="Arial" w:hAnsi="Arial" w:cs="Arial"/>
        </w:rPr>
        <w:t>), 2cm (</w:t>
      </w:r>
      <w:r>
        <w:rPr>
          <w:rFonts w:ascii="Arial" w:hAnsi="Arial" w:cs="Arial"/>
          <w:b/>
          <w:bCs/>
        </w:rPr>
        <w:t>lateral esquerda</w:t>
      </w:r>
      <w:r>
        <w:rPr>
          <w:rFonts w:ascii="Arial" w:hAnsi="Arial" w:cs="Arial"/>
        </w:rPr>
        <w:t>) e 2cm (</w:t>
      </w:r>
      <w:r>
        <w:rPr>
          <w:rFonts w:ascii="Arial" w:hAnsi="Arial" w:cs="Arial"/>
          <w:b/>
          <w:bCs/>
        </w:rPr>
        <w:t>lateral direita</w:t>
      </w:r>
      <w:r>
        <w:rPr>
          <w:rFonts w:ascii="Arial" w:hAnsi="Arial" w:cs="Arial"/>
        </w:rPr>
        <w:t xml:space="preserve">); deve-se configurar também o </w:t>
      </w:r>
      <w:r>
        <w:rPr>
          <w:rFonts w:ascii="Arial" w:hAnsi="Arial" w:cs="Arial"/>
          <w:b/>
          <w:bCs/>
        </w:rPr>
        <w:t xml:space="preserve">cabeçalho </w:t>
      </w:r>
      <w:r>
        <w:rPr>
          <w:rFonts w:ascii="Arial" w:hAnsi="Arial" w:cs="Arial"/>
        </w:rPr>
        <w:t xml:space="preserve">em 1cm e o </w:t>
      </w:r>
      <w:r>
        <w:rPr>
          <w:rFonts w:ascii="Arial" w:hAnsi="Arial" w:cs="Arial"/>
          <w:b/>
          <w:bCs/>
        </w:rPr>
        <w:t xml:space="preserve">rodapé </w:t>
      </w:r>
      <w:r>
        <w:rPr>
          <w:rFonts w:ascii="Arial" w:hAnsi="Arial" w:cs="Arial"/>
        </w:rPr>
        <w:t>em 0,5cm para aproveitamento da página.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FD61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9EE43" w16cex:dateUtc="2020-07-03T2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FD61C9" w16cid:durableId="22A9EE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81528" w14:textId="77777777" w:rsidR="0066268B" w:rsidRDefault="0066268B" w:rsidP="00ED2292">
      <w:pPr>
        <w:spacing w:after="0" w:line="240" w:lineRule="auto"/>
      </w:pPr>
      <w:r>
        <w:separator/>
      </w:r>
    </w:p>
  </w:endnote>
  <w:endnote w:type="continuationSeparator" w:id="0">
    <w:p w14:paraId="0F4A446C" w14:textId="77777777" w:rsidR="0066268B" w:rsidRDefault="0066268B" w:rsidP="00ED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591925"/>
      <w:docPartObj>
        <w:docPartGallery w:val="Page Numbers (Bottom of Page)"/>
        <w:docPartUnique/>
      </w:docPartObj>
    </w:sdtPr>
    <w:sdtEndPr/>
    <w:sdtContent>
      <w:p w14:paraId="3EA7838B" w14:textId="1177D9A2" w:rsidR="00F0308D" w:rsidRDefault="00F0308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B62B24" w14:textId="77777777" w:rsidR="007E65A7" w:rsidRDefault="007E65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E89FA" w14:textId="77777777" w:rsidR="0066268B" w:rsidRDefault="0066268B" w:rsidP="00ED2292">
      <w:pPr>
        <w:spacing w:after="0" w:line="240" w:lineRule="auto"/>
      </w:pPr>
      <w:r>
        <w:separator/>
      </w:r>
    </w:p>
  </w:footnote>
  <w:footnote w:type="continuationSeparator" w:id="0">
    <w:p w14:paraId="56F36CEB" w14:textId="77777777" w:rsidR="0066268B" w:rsidRDefault="0066268B" w:rsidP="00ED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75A2F" w14:textId="3464F5D2" w:rsidR="007E65A7" w:rsidRDefault="007E65A7">
    <w:pPr>
      <w:pStyle w:val="Cabealho"/>
    </w:pPr>
  </w:p>
  <w:p w14:paraId="29FD82BE" w14:textId="77777777" w:rsidR="007E65A7" w:rsidRDefault="007E65A7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ROTEIAPC">
    <w15:presenceInfo w15:providerId="None" w15:userId="DOROTEIA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B6"/>
    <w:rsid w:val="00296CD1"/>
    <w:rsid w:val="002E5CDB"/>
    <w:rsid w:val="002F66F1"/>
    <w:rsid w:val="0033089C"/>
    <w:rsid w:val="003677D7"/>
    <w:rsid w:val="00426FB3"/>
    <w:rsid w:val="00595360"/>
    <w:rsid w:val="0066268B"/>
    <w:rsid w:val="00663DF0"/>
    <w:rsid w:val="00684EB6"/>
    <w:rsid w:val="006C3F42"/>
    <w:rsid w:val="006E7392"/>
    <w:rsid w:val="00717110"/>
    <w:rsid w:val="007E65A7"/>
    <w:rsid w:val="00856F97"/>
    <w:rsid w:val="008D3C3F"/>
    <w:rsid w:val="00A17659"/>
    <w:rsid w:val="00BE4A6B"/>
    <w:rsid w:val="00C414ED"/>
    <w:rsid w:val="00CE619F"/>
    <w:rsid w:val="00ED2292"/>
    <w:rsid w:val="00F0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867CDC"/>
  <w15:chartTrackingRefBased/>
  <w15:docId w15:val="{2BDD6551-CC5C-4F70-BA9E-8587EE21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E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4EB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D2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2292"/>
  </w:style>
  <w:style w:type="paragraph" w:styleId="Rodap">
    <w:name w:val="footer"/>
    <w:basedOn w:val="Normal"/>
    <w:link w:val="RodapChar"/>
    <w:uiPriority w:val="99"/>
    <w:unhideWhenUsed/>
    <w:rsid w:val="00ED2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2292"/>
  </w:style>
  <w:style w:type="character" w:styleId="Refdecomentrio">
    <w:name w:val="annotation reference"/>
    <w:basedOn w:val="Fontepargpadro"/>
    <w:uiPriority w:val="99"/>
    <w:semiHidden/>
    <w:unhideWhenUsed/>
    <w:rsid w:val="002E5C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5C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5CD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5C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5CD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5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C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E9D0CE7771A4A85E383FB88B764F9" ma:contentTypeVersion="0" ma:contentTypeDescription="Crie um novo documento." ma:contentTypeScope="" ma:versionID="f547efe9679938238703d984259cda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8D50F-ED3D-48C2-A576-BFA961F76898}"/>
</file>

<file path=customXml/itemProps2.xml><?xml version="1.0" encoding="utf-8"?>
<ds:datastoreItem xmlns:ds="http://schemas.openxmlformats.org/officeDocument/2006/customXml" ds:itemID="{CB776C5A-AC72-41D8-B500-7FB7BB95C780}"/>
</file>

<file path=customXml/itemProps3.xml><?xml version="1.0" encoding="utf-8"?>
<ds:datastoreItem xmlns:ds="http://schemas.openxmlformats.org/officeDocument/2006/customXml" ds:itemID="{D7B7D7A2-6625-44F1-BF5B-170ECCE961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DOROTEIAPC</cp:lastModifiedBy>
  <cp:revision>8</cp:revision>
  <dcterms:created xsi:type="dcterms:W3CDTF">2020-05-20T00:33:00Z</dcterms:created>
  <dcterms:modified xsi:type="dcterms:W3CDTF">2020-07-03T20:59:00Z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0x01010046CE9D0CE7771A4A85E383FB88B764F9</vt:lpwstr>
  </property>
</Properties>
</file>